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445A9F" w14:textId="52B65844" w:rsidR="00D05CB1" w:rsidRDefault="00D05CB1">
      <w:pPr>
        <w:rPr>
          <w:ins w:id="0" w:author="Lucy Oswald" w:date="2016-03-16T15:22:00Z"/>
        </w:rPr>
      </w:pPr>
      <w:ins w:id="1" w:author="Lucy Oswald" w:date="2016-03-16T15:22:00Z">
        <w:r>
          <w:t>Introductory sentence here…</w:t>
        </w:r>
      </w:ins>
    </w:p>
    <w:p w14:paraId="3FAEF106" w14:textId="72BD39DE" w:rsidR="00AD0DA5" w:rsidRPr="00373674" w:rsidDel="003949BC" w:rsidRDefault="006E4CCC">
      <w:pPr>
        <w:rPr>
          <w:del w:id="2" w:author="Lucy Oswald" w:date="2016-03-22T17:11:00Z"/>
          <w:b/>
        </w:rPr>
      </w:pPr>
      <w:r w:rsidRPr="006E4CCC">
        <w:t xml:space="preserve">In order to fit the set of pixelated models to a single parameterised model, </w:t>
      </w:r>
      <w:commentRangeStart w:id="3"/>
      <w:r w:rsidRPr="006E4CCC">
        <w:t>a program was written that took a parameterised function and subtracted from it the mean and the principle components</w:t>
      </w:r>
      <w:r w:rsidR="00373674">
        <w:t xml:space="preserve"> of the data</w:t>
      </w:r>
      <w:r w:rsidRPr="006E4CCC">
        <w:t xml:space="preserve">, which were calculated using classical </w:t>
      </w:r>
      <w:r w:rsidRPr="00373674">
        <w:t>P</w:t>
      </w:r>
      <w:ins w:id="4" w:author="Lucy Oswald" w:date="2016-03-16T15:18:00Z">
        <w:r w:rsidR="00D05CB1">
          <w:t>rinciple Component Analysis</w:t>
        </w:r>
      </w:ins>
      <w:del w:id="5" w:author="Lucy Oswald" w:date="2016-03-16T15:18:00Z">
        <w:r w:rsidRPr="00373674" w:rsidDel="00D05CB1">
          <w:delText>CA</w:delText>
        </w:r>
      </w:del>
      <w:ins w:id="6" w:author="Lucy Oswald" w:date="2016-03-22T17:09:00Z">
        <w:r w:rsidR="003949BC">
          <w:t>. This create</w:t>
        </w:r>
      </w:ins>
      <w:ins w:id="7" w:author="Lucy Oswald" w:date="2016-03-22T17:11:00Z">
        <w:r w:rsidR="003949BC">
          <w:t>d</w:t>
        </w:r>
      </w:ins>
      <w:del w:id="8" w:author="Lucy Oswald" w:date="2016-03-22T17:09:00Z">
        <w:r w:rsidRPr="00373674" w:rsidDel="003949BC">
          <w:delText>. This created</w:delText>
        </w:r>
      </w:del>
      <w:r w:rsidRPr="00373674">
        <w:t xml:space="preserve"> the </w:t>
      </w:r>
      <w:commentRangeStart w:id="9"/>
      <w:commentRangeStart w:id="10"/>
      <w:r w:rsidRPr="00373674">
        <w:t xml:space="preserve">residuals </w:t>
      </w:r>
      <w:commentRangeEnd w:id="9"/>
      <w:r w:rsidR="00373674">
        <w:rPr>
          <w:rStyle w:val="CommentReference"/>
        </w:rPr>
        <w:commentReference w:id="9"/>
      </w:r>
      <w:commentRangeEnd w:id="10"/>
      <w:r w:rsidR="006F3926">
        <w:rPr>
          <w:rStyle w:val="CommentReference"/>
        </w:rPr>
        <w:commentReference w:id="10"/>
      </w:r>
      <w:r w:rsidRPr="00373674">
        <w:t>function</w:t>
      </w:r>
      <w:ins w:id="11" w:author="Lucy Oswald" w:date="2016-03-22T17:09:00Z">
        <w:r w:rsidR="003949BC">
          <w:t>.</w:t>
        </w:r>
      </w:ins>
      <w:r w:rsidRPr="00373674">
        <w:t xml:space="preserve"> </w:t>
      </w:r>
      <w:del w:id="12" w:author="Lucy Oswald" w:date="2016-03-22T17:09:00Z">
        <w:r w:rsidRPr="00373674" w:rsidDel="003949BC">
          <w:delText xml:space="preserve">– a function that describes the difference between the pixelated and parameterised models. </w:delText>
        </w:r>
        <w:commentRangeEnd w:id="3"/>
        <w:r w:rsidR="00D05CB1" w:rsidDel="003949BC">
          <w:rPr>
            <w:rStyle w:val="CommentReference"/>
          </w:rPr>
          <w:commentReference w:id="3"/>
        </w:r>
      </w:del>
      <w:r w:rsidRPr="00373674">
        <w:t>The number of components defined as principle was varied to test how this affected the output, and</w:t>
      </w:r>
      <w:r w:rsidRPr="006E4CCC">
        <w:t xml:space="preserve"> it was found that using 5 principle compone</w:t>
      </w:r>
      <w:r w:rsidRPr="00373674">
        <w:t xml:space="preserve">nts tended to give a </w:t>
      </w:r>
      <w:commentRangeStart w:id="13"/>
      <w:commentRangeStart w:id="14"/>
      <w:r w:rsidRPr="00373674">
        <w:t>reasonable approximation</w:t>
      </w:r>
      <w:commentRangeEnd w:id="13"/>
      <w:r w:rsidR="00373674">
        <w:rPr>
          <w:rStyle w:val="CommentReference"/>
        </w:rPr>
        <w:commentReference w:id="13"/>
      </w:r>
      <w:commentRangeEnd w:id="14"/>
      <w:r w:rsidR="006F3926">
        <w:rPr>
          <w:rStyle w:val="CommentReference"/>
        </w:rPr>
        <w:commentReference w:id="14"/>
      </w:r>
      <w:r w:rsidRPr="00373674">
        <w:t xml:space="preserve">. </w:t>
      </w:r>
      <w:r w:rsidRPr="006E4CCC">
        <w:t>A masking function was added which selected only the data points that fell inside the image of the lens, and the principal components were clipped in order to keep the values inside the region of the ensemble of models. Any value higher than the clip was set to be the clip value.</w:t>
      </w:r>
      <w:r w:rsidRPr="00373674">
        <w:t xml:space="preserve"> This was chosen to be 2.5 as, </w:t>
      </w:r>
      <w:commentRangeStart w:id="15"/>
      <w:commentRangeStart w:id="16"/>
      <w:r w:rsidRPr="00373674">
        <w:t xml:space="preserve">assuming that the data follows a Gaussian </w:t>
      </w:r>
      <w:ins w:id="17" w:author="Lucy Oswald" w:date="2016-03-22T17:09:00Z">
        <w:r w:rsidR="003949BC">
          <w:t xml:space="preserve">error </w:t>
        </w:r>
      </w:ins>
      <w:r w:rsidRPr="00373674">
        <w:t>distribution, almost all the values for the variance should lie between 2 and 3 standard deviations from the mean</w:t>
      </w:r>
      <w:commentRangeEnd w:id="15"/>
      <w:r w:rsidR="00373674">
        <w:rPr>
          <w:rStyle w:val="CommentReference"/>
        </w:rPr>
        <w:commentReference w:id="15"/>
      </w:r>
      <w:bookmarkStart w:id="18" w:name="_GoBack"/>
      <w:bookmarkEnd w:id="18"/>
      <w:commentRangeEnd w:id="16"/>
      <w:r w:rsidR="006F3926">
        <w:rPr>
          <w:rStyle w:val="CommentReference"/>
        </w:rPr>
        <w:commentReference w:id="16"/>
      </w:r>
      <w:r w:rsidRPr="00373674">
        <w:t>.</w:t>
      </w:r>
      <w:ins w:id="19" w:author="Lucy Oswald" w:date="2016-03-22T17:11:00Z">
        <w:r w:rsidR="003949BC">
          <w:t xml:space="preserve"> </w:t>
        </w:r>
      </w:ins>
    </w:p>
    <w:p w14:paraId="35614467" w14:textId="6061FC9F" w:rsidR="006E4CCC" w:rsidRDefault="006E4CCC" w:rsidP="006E4CCC">
      <w:r>
        <w:t>Minimising the residuals function produces the set of parameters</w:t>
      </w:r>
      <w:del w:id="20" w:author="Lucy Oswald" w:date="2016-03-16T15:20:00Z">
        <w:r w:rsidDel="00D05CB1">
          <w:delText xml:space="preserve"> for the model</w:delText>
        </w:r>
      </w:del>
      <w:r>
        <w:t xml:space="preserve"> that fit the</w:t>
      </w:r>
      <w:ins w:id="21" w:author="Lucy Oswald" w:date="2016-03-22T17:12:00Z">
        <w:r w:rsidR="003949BC">
          <w:t xml:space="preserve"> parameterised function to the</w:t>
        </w:r>
      </w:ins>
      <w:r>
        <w:t xml:space="preserve"> original pixelated ensemble most closely.</w:t>
      </w:r>
      <w:r w:rsidR="00373674">
        <w:t xml:space="preserve"> A least squares fit was used to perform this minimisation. </w:t>
      </w:r>
      <w:del w:id="22" w:author="Lucy Oswald" w:date="2016-03-22T17:10:00Z">
        <w:r w:rsidDel="003949BC">
          <w:delText xml:space="preserve">SpaghettiLens models tended to be somewhat flatter than the </w:delText>
        </w:r>
        <w:commentRangeStart w:id="23"/>
        <w:r w:rsidDel="003949BC">
          <w:delText xml:space="preserve">original models </w:delText>
        </w:r>
        <w:commentRangeEnd w:id="23"/>
        <w:r w:rsidR="00373674" w:rsidDel="003949BC">
          <w:rPr>
            <w:rStyle w:val="CommentReference"/>
          </w:rPr>
          <w:commentReference w:id="23"/>
        </w:r>
        <w:r w:rsidDel="003949BC">
          <w:delText xml:space="preserve">and this resulted in difficulties modelling the peak mass in the centre. In order to mitigate this problem, the central pixel of the image was split into </w:delText>
        </w:r>
        <w:commentRangeStart w:id="24"/>
        <w:r w:rsidDel="003949BC">
          <w:delText xml:space="preserve">three pixels </w:delText>
        </w:r>
        <w:commentRangeEnd w:id="24"/>
        <w:r w:rsidR="006F3926" w:rsidDel="003949BC">
          <w:rPr>
            <w:rStyle w:val="CommentReference"/>
          </w:rPr>
          <w:commentReference w:id="24"/>
        </w:r>
        <w:r w:rsidDel="003949BC">
          <w:delText>for the SpaghettiLens modelling.</w:delText>
        </w:r>
      </w:del>
    </w:p>
    <w:p w14:paraId="1B302560" w14:textId="15197BF3" w:rsidR="006E4CCC" w:rsidRDefault="00373674" w:rsidP="006E4CCC">
      <w:r>
        <w:t>The parameterised model function was obtained</w:t>
      </w:r>
      <w:ins w:id="25" w:author="Lucy Oswald" w:date="2016-03-16T15:21:00Z">
        <w:r w:rsidR="00D05CB1">
          <w:t xml:space="preserve"> from </w:t>
        </w:r>
      </w:ins>
      <w:del w:id="26" w:author="Lucy Oswald" w:date="2016-03-16T15:21:00Z">
        <w:r w:rsidDel="00D05CB1">
          <w:delText xml:space="preserve"> by taking the second derivative of </w:delText>
        </w:r>
      </w:del>
      <w:r>
        <w:t>the</w:t>
      </w:r>
      <w:r w:rsidR="006E4CCC">
        <w:t xml:space="preserve"> gravitational potential of an isothermal elli</w:t>
      </w:r>
      <w:r>
        <w:t>psoid mass distribution (Keeton, 2002). This</w:t>
      </w:r>
      <w:r w:rsidR="006E4CCC">
        <w:t xml:space="preserve"> model</w:t>
      </w:r>
      <w:r>
        <w:t xml:space="preserve"> is</w:t>
      </w:r>
      <w:r w:rsidR="006E4CCC">
        <w:t xml:space="preserve"> frequently used to describe gravitational lenses as it tends to fit well with observations.</w:t>
      </w:r>
      <w:r>
        <w:t xml:space="preserve"> </w:t>
      </w:r>
      <w:r w:rsidR="006E4CCC">
        <w:t xml:space="preserve">The isothermal ellipsoid model outputs three useful parameters: the radius of the Einstein ring, the ellipticity of the model and the angle of the ellipticity from the vertical, giving the orientation of the galaxy. </w:t>
      </w:r>
      <w:commentRangeStart w:id="27"/>
      <w:commentRangeStart w:id="28"/>
      <w:r w:rsidR="006E4CCC">
        <w:t>By applying this model to simulated lenses for which the values of these parameters were already known, it was possible to gain an estimate of the projected accuracy of the results, before applying the model to the candidate lensing galaxies.</w:t>
      </w:r>
      <w:commentRangeEnd w:id="27"/>
      <w:r>
        <w:rPr>
          <w:rStyle w:val="CommentReference"/>
        </w:rPr>
        <w:commentReference w:id="27"/>
      </w:r>
      <w:commentRangeEnd w:id="28"/>
      <w:r w:rsidR="006F3926">
        <w:rPr>
          <w:rStyle w:val="CommentReference"/>
        </w:rPr>
        <w:commentReference w:id="28"/>
      </w:r>
    </w:p>
    <w:p w14:paraId="64F0A6F8" w14:textId="77777777" w:rsidR="00373674" w:rsidRDefault="00373674" w:rsidP="006E4CCC"/>
    <w:p w14:paraId="585634D2" w14:textId="77777777" w:rsidR="00373674" w:rsidRDefault="00373674" w:rsidP="006E4CCC"/>
    <w:p w14:paraId="5C356ED5" w14:textId="6E42FE34" w:rsidR="00373674" w:rsidRDefault="00373674" w:rsidP="006E4CCC">
      <w:r>
        <w:t>References</w:t>
      </w:r>
    </w:p>
    <w:p w14:paraId="504F6F19" w14:textId="6EA1C3A8" w:rsidR="00373674" w:rsidRDefault="00373674" w:rsidP="006E4CCC">
      <w:r w:rsidRPr="00373674">
        <w:t xml:space="preserve">Keeton C. R., 2002, “A </w:t>
      </w:r>
      <w:proofErr w:type="spellStart"/>
      <w:r w:rsidRPr="00373674">
        <w:t>Catalog</w:t>
      </w:r>
      <w:proofErr w:type="spellEnd"/>
      <w:r w:rsidRPr="00373674">
        <w:t xml:space="preserve"> of Mass Models for Gravitational Lensing”, </w:t>
      </w:r>
      <w:proofErr w:type="spellStart"/>
      <w:r w:rsidRPr="00373674">
        <w:t>arXiv</w:t>
      </w:r>
      <w:proofErr w:type="gramStart"/>
      <w:r w:rsidRPr="00373674">
        <w:t>:astro</w:t>
      </w:r>
      <w:proofErr w:type="gramEnd"/>
      <w:r w:rsidRPr="00373674">
        <w:t>-ph</w:t>
      </w:r>
      <w:proofErr w:type="spellEnd"/>
      <w:r w:rsidRPr="00373674">
        <w:t>/0102341v2</w:t>
      </w:r>
    </w:p>
    <w:sectPr w:rsidR="0037367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9" w:author="Lucy Oswald" w:date="2016-02-26T23:19:00Z" w:initials="LO">
    <w:p w14:paraId="529D3067" w14:textId="716689E0" w:rsidR="00373674" w:rsidRDefault="00373674">
      <w:pPr>
        <w:pStyle w:val="CommentText"/>
      </w:pPr>
      <w:r>
        <w:rPr>
          <w:rStyle w:val="CommentReference"/>
        </w:rPr>
        <w:annotationRef/>
      </w:r>
      <w:r>
        <w:t>Need I explain what the residuals function is here, or are readers likely to know this?</w:t>
      </w:r>
    </w:p>
  </w:comment>
  <w:comment w:id="10" w:author="Lucy Oswald" w:date="2016-03-16T16:35:00Z" w:initials="LO">
    <w:p w14:paraId="000F6113" w14:textId="0996C1E7" w:rsidR="006F3926" w:rsidRDefault="006F3926">
      <w:pPr>
        <w:pStyle w:val="CommentText"/>
      </w:pPr>
      <w:r>
        <w:rPr>
          <w:rStyle w:val="CommentReference"/>
        </w:rPr>
        <w:annotationRef/>
      </w:r>
      <w:r>
        <w:t>Yes they will</w:t>
      </w:r>
    </w:p>
  </w:comment>
  <w:comment w:id="3" w:author="Lucy Oswald" w:date="2016-03-16T15:22:00Z" w:initials="LO">
    <w:p w14:paraId="33529A81" w14:textId="686C059A" w:rsidR="00D05CB1" w:rsidRDefault="00D05CB1">
      <w:pPr>
        <w:pStyle w:val="CommentText"/>
      </w:pPr>
      <w:r>
        <w:rPr>
          <w:rStyle w:val="CommentReference"/>
        </w:rPr>
        <w:annotationRef/>
      </w:r>
      <w:r>
        <w:t>This section feels clunky – I’m sure there must be a better way of explaining this</w:t>
      </w:r>
    </w:p>
  </w:comment>
  <w:comment w:id="13" w:author="Lucy Oswald" w:date="2016-02-26T23:20:00Z" w:initials="LO">
    <w:p w14:paraId="05C43C6E" w14:textId="4DD9BC92" w:rsidR="00373674" w:rsidRDefault="00373674">
      <w:pPr>
        <w:pStyle w:val="CommentText"/>
      </w:pPr>
      <w:r>
        <w:rPr>
          <w:rStyle w:val="CommentReference"/>
        </w:rPr>
        <w:annotationRef/>
      </w:r>
      <w:r>
        <w:t>Should I elaborate on what I mean by “reasonable”?</w:t>
      </w:r>
    </w:p>
  </w:comment>
  <w:comment w:id="14" w:author="Lucy Oswald" w:date="2016-03-16T16:37:00Z" w:initials="LO">
    <w:p w14:paraId="42CFCADC" w14:textId="14BE4574" w:rsidR="006F3926" w:rsidRDefault="006F3926">
      <w:pPr>
        <w:pStyle w:val="CommentText"/>
      </w:pPr>
      <w:r>
        <w:rPr>
          <w:rStyle w:val="CommentReference"/>
        </w:rPr>
        <w:annotationRef/>
      </w:r>
      <w:r>
        <w:t>No</w:t>
      </w:r>
    </w:p>
  </w:comment>
  <w:comment w:id="15" w:author="Lucy Oswald" w:date="2016-02-26T23:20:00Z" w:initials="LO">
    <w:p w14:paraId="35240707" w14:textId="727D35EA" w:rsidR="00373674" w:rsidRDefault="00373674">
      <w:pPr>
        <w:pStyle w:val="CommentText"/>
      </w:pPr>
      <w:r>
        <w:rPr>
          <w:rStyle w:val="CommentReference"/>
        </w:rPr>
        <w:annotationRef/>
      </w:r>
      <w:r>
        <w:t>I think this needs further explanation but I’m not sure I fully understand it myself</w:t>
      </w:r>
    </w:p>
  </w:comment>
  <w:comment w:id="16" w:author="Lucy Oswald" w:date="2016-03-16T16:38:00Z" w:initials="LO">
    <w:p w14:paraId="627B3381" w14:textId="25015CFD" w:rsidR="006F3926" w:rsidRDefault="006F3926">
      <w:pPr>
        <w:pStyle w:val="CommentText"/>
      </w:pPr>
      <w:r>
        <w:rPr>
          <w:rStyle w:val="CommentReference"/>
        </w:rPr>
        <w:annotationRef/>
      </w:r>
      <w:r>
        <w:t xml:space="preserve">Unlikely to be &gt;2.5 so if it is it’s </w:t>
      </w:r>
      <w:proofErr w:type="spellStart"/>
      <w:r>
        <w:t>prob</w:t>
      </w:r>
      <w:proofErr w:type="spellEnd"/>
      <w:r>
        <w:t xml:space="preserve"> systematic error (not Gaussian noise)</w:t>
      </w:r>
    </w:p>
    <w:p w14:paraId="68C692FA" w14:textId="5D535FD7" w:rsidR="006F3926" w:rsidRDefault="006F3926">
      <w:pPr>
        <w:pStyle w:val="CommentText"/>
      </w:pPr>
      <w:r>
        <w:t xml:space="preserve">Assume Gaussian noise – 4-5sigma v </w:t>
      </w:r>
      <w:proofErr w:type="spellStart"/>
      <w:r>
        <w:t>v</w:t>
      </w:r>
      <w:proofErr w:type="spellEnd"/>
      <w:r>
        <w:t xml:space="preserve"> rare unless due to other errors</w:t>
      </w:r>
    </w:p>
    <w:p w14:paraId="2587945C" w14:textId="49103C99" w:rsidR="006F3926" w:rsidRDefault="006F3926">
      <w:pPr>
        <w:pStyle w:val="CommentText"/>
      </w:pPr>
      <w:r>
        <w:t>If don’t clip then it tries to keep those points and adds weight to them – so set clip to trim them out (assume high deviation caused by something other than Gaussian noise)</w:t>
      </w:r>
    </w:p>
  </w:comment>
  <w:comment w:id="23" w:author="Lucy Oswald" w:date="2016-02-26T23:21:00Z" w:initials="LO">
    <w:p w14:paraId="3CAA1ABC" w14:textId="7D73F7A6" w:rsidR="00373674" w:rsidRDefault="00373674">
      <w:pPr>
        <w:pStyle w:val="CommentText"/>
      </w:pPr>
      <w:r>
        <w:rPr>
          <w:rStyle w:val="CommentReference"/>
        </w:rPr>
        <w:annotationRef/>
      </w:r>
      <w:r>
        <w:t>I think I mean the original simulated lenses but I’m unsure – does this sound correct to you?</w:t>
      </w:r>
    </w:p>
  </w:comment>
  <w:comment w:id="24" w:author="Lucy Oswald" w:date="2016-03-16T16:40:00Z" w:initials="LO">
    <w:p w14:paraId="0EF1A6D5" w14:textId="16292A5B" w:rsidR="006F3926" w:rsidRDefault="006F3926">
      <w:pPr>
        <w:pStyle w:val="CommentText"/>
      </w:pPr>
      <w:r>
        <w:rPr>
          <w:rStyle w:val="CommentReference"/>
        </w:rPr>
        <w:annotationRef/>
      </w:r>
      <w:r>
        <w:t>Take this out</w:t>
      </w:r>
    </w:p>
  </w:comment>
  <w:comment w:id="27" w:author="Lucy Oswald" w:date="2016-02-26T23:23:00Z" w:initials="LO">
    <w:p w14:paraId="1B1F15BE" w14:textId="14AD2789" w:rsidR="00373674" w:rsidRDefault="00373674">
      <w:pPr>
        <w:pStyle w:val="CommentText"/>
      </w:pPr>
      <w:r>
        <w:rPr>
          <w:rStyle w:val="CommentReference"/>
        </w:rPr>
        <w:annotationRef/>
      </w:r>
      <w:r>
        <w:t>Is this sentence too long?</w:t>
      </w:r>
    </w:p>
  </w:comment>
  <w:comment w:id="28" w:author="Lucy Oswald" w:date="2016-03-16T16:36:00Z" w:initials="LO">
    <w:p w14:paraId="77997B6E" w14:textId="7FBAF82D" w:rsidR="006F3926" w:rsidRDefault="006F3926">
      <w:pPr>
        <w:pStyle w:val="CommentText"/>
      </w:pPr>
      <w:r>
        <w:rPr>
          <w:rStyle w:val="CommentReference"/>
        </w:rPr>
        <w:annotationRef/>
      </w:r>
      <w:r>
        <w:t>Don’t worry – provided it’s understandable</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9D3067" w15:done="0"/>
  <w15:commentEx w15:paraId="000F6113" w15:paraIdParent="529D3067" w15:done="0"/>
  <w15:commentEx w15:paraId="33529A81" w15:done="0"/>
  <w15:commentEx w15:paraId="05C43C6E" w15:done="0"/>
  <w15:commentEx w15:paraId="42CFCADC" w15:paraIdParent="05C43C6E" w15:done="0"/>
  <w15:commentEx w15:paraId="35240707" w15:done="0"/>
  <w15:commentEx w15:paraId="2587945C" w15:paraIdParent="35240707" w15:done="0"/>
  <w15:commentEx w15:paraId="3CAA1ABC" w15:done="0"/>
  <w15:commentEx w15:paraId="0EF1A6D5" w15:done="0"/>
  <w15:commentEx w15:paraId="1B1F15BE" w15:done="0"/>
  <w15:commentEx w15:paraId="77997B6E" w15:paraIdParent="1B1F15BE"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Lucy Oswald">
    <w15:presenceInfo w15:providerId="Windows Live" w15:userId="b41d03ce20a4e5a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trackRevisions/>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4CCC"/>
    <w:rsid w:val="00373674"/>
    <w:rsid w:val="003949BC"/>
    <w:rsid w:val="006E4CCC"/>
    <w:rsid w:val="006F3926"/>
    <w:rsid w:val="00AD0DA5"/>
    <w:rsid w:val="00D05C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D2187"/>
  <w15:chartTrackingRefBased/>
  <w15:docId w15:val="{5E78634B-2C84-4FE7-B5E6-6694DF707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373674"/>
    <w:rPr>
      <w:sz w:val="16"/>
      <w:szCs w:val="16"/>
    </w:rPr>
  </w:style>
  <w:style w:type="paragraph" w:styleId="CommentText">
    <w:name w:val="annotation text"/>
    <w:basedOn w:val="Normal"/>
    <w:link w:val="CommentTextChar"/>
    <w:uiPriority w:val="99"/>
    <w:semiHidden/>
    <w:unhideWhenUsed/>
    <w:rsid w:val="00373674"/>
    <w:pPr>
      <w:spacing w:line="240" w:lineRule="auto"/>
    </w:pPr>
    <w:rPr>
      <w:sz w:val="20"/>
      <w:szCs w:val="20"/>
    </w:rPr>
  </w:style>
  <w:style w:type="character" w:customStyle="1" w:styleId="CommentTextChar">
    <w:name w:val="Comment Text Char"/>
    <w:basedOn w:val="DefaultParagraphFont"/>
    <w:link w:val="CommentText"/>
    <w:uiPriority w:val="99"/>
    <w:semiHidden/>
    <w:rsid w:val="00373674"/>
    <w:rPr>
      <w:sz w:val="20"/>
      <w:szCs w:val="20"/>
    </w:rPr>
  </w:style>
  <w:style w:type="paragraph" w:styleId="CommentSubject">
    <w:name w:val="annotation subject"/>
    <w:basedOn w:val="CommentText"/>
    <w:next w:val="CommentText"/>
    <w:link w:val="CommentSubjectChar"/>
    <w:uiPriority w:val="99"/>
    <w:semiHidden/>
    <w:unhideWhenUsed/>
    <w:rsid w:val="00373674"/>
    <w:rPr>
      <w:b/>
      <w:bCs/>
    </w:rPr>
  </w:style>
  <w:style w:type="character" w:customStyle="1" w:styleId="CommentSubjectChar">
    <w:name w:val="Comment Subject Char"/>
    <w:basedOn w:val="CommentTextChar"/>
    <w:link w:val="CommentSubject"/>
    <w:uiPriority w:val="99"/>
    <w:semiHidden/>
    <w:rsid w:val="00373674"/>
    <w:rPr>
      <w:b/>
      <w:bCs/>
      <w:sz w:val="20"/>
      <w:szCs w:val="20"/>
    </w:rPr>
  </w:style>
  <w:style w:type="paragraph" w:styleId="BalloonText">
    <w:name w:val="Balloon Text"/>
    <w:basedOn w:val="Normal"/>
    <w:link w:val="BalloonTextChar"/>
    <w:uiPriority w:val="99"/>
    <w:semiHidden/>
    <w:unhideWhenUsed/>
    <w:rsid w:val="0037367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73674"/>
    <w:rPr>
      <w:rFonts w:ascii="Segoe UI" w:hAnsi="Segoe UI" w:cs="Segoe UI"/>
      <w:sz w:val="18"/>
      <w:szCs w:val="18"/>
    </w:rPr>
  </w:style>
  <w:style w:type="paragraph" w:styleId="Revision">
    <w:name w:val="Revision"/>
    <w:hidden/>
    <w:uiPriority w:val="99"/>
    <w:semiHidden/>
    <w:rsid w:val="00D05CB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41664894">
      <w:bodyDiv w:val="1"/>
      <w:marLeft w:val="0"/>
      <w:marRight w:val="0"/>
      <w:marTop w:val="570"/>
      <w:marBottom w:val="150"/>
      <w:divBdr>
        <w:top w:val="none" w:sz="0" w:space="0" w:color="auto"/>
        <w:left w:val="none" w:sz="0" w:space="0" w:color="auto"/>
        <w:bottom w:val="none" w:sz="0" w:space="0" w:color="auto"/>
        <w:right w:val="none" w:sz="0" w:space="0" w:color="auto"/>
      </w:divBdr>
      <w:divsChild>
        <w:div w:id="513958300">
          <w:marLeft w:val="0"/>
          <w:marRight w:val="0"/>
          <w:marTop w:val="0"/>
          <w:marBottom w:val="0"/>
          <w:divBdr>
            <w:top w:val="none" w:sz="0" w:space="0" w:color="auto"/>
            <w:left w:val="none" w:sz="0" w:space="0" w:color="auto"/>
            <w:bottom w:val="none" w:sz="0" w:space="0" w:color="auto"/>
            <w:right w:val="none" w:sz="0" w:space="0" w:color="auto"/>
          </w:divBdr>
          <w:divsChild>
            <w:div w:id="1888762758">
              <w:marLeft w:val="0"/>
              <w:marRight w:val="0"/>
              <w:marTop w:val="0"/>
              <w:marBottom w:val="0"/>
              <w:divBdr>
                <w:top w:val="none" w:sz="0" w:space="0" w:color="auto"/>
                <w:left w:val="none" w:sz="0" w:space="0" w:color="auto"/>
                <w:bottom w:val="none" w:sz="0" w:space="0" w:color="auto"/>
                <w:right w:val="none" w:sz="0" w:space="0" w:color="auto"/>
              </w:divBdr>
              <w:divsChild>
                <w:div w:id="380910859">
                  <w:marLeft w:val="120"/>
                  <w:marRight w:val="120"/>
                  <w:marTop w:val="120"/>
                  <w:marBottom w:val="120"/>
                  <w:divBdr>
                    <w:top w:val="none" w:sz="0" w:space="0" w:color="auto"/>
                    <w:left w:val="none" w:sz="0" w:space="0" w:color="auto"/>
                    <w:bottom w:val="none" w:sz="0" w:space="0" w:color="auto"/>
                    <w:right w:val="none" w:sz="0" w:space="0" w:color="auto"/>
                  </w:divBdr>
                  <w:divsChild>
                    <w:div w:id="1590040558">
                      <w:marLeft w:val="0"/>
                      <w:marRight w:val="0"/>
                      <w:marTop w:val="0"/>
                      <w:marBottom w:val="0"/>
                      <w:divBdr>
                        <w:top w:val="single" w:sz="6" w:space="8" w:color="CCCCCC"/>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FF78BB9-C57C-4006-9485-3261D061B6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449</Words>
  <Characters>2026</Characters>
  <Application>Microsoft Office Word</Application>
  <DocSecurity>0</DocSecurity>
  <Lines>36</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Lucy Oswald</dc:creator>
  <cp:keywords/>
  <dc:description/>
  <cp:lastModifiedBy>Lucy Oswald</cp:lastModifiedBy>
  <cp:revision>2</cp:revision>
  <dcterms:created xsi:type="dcterms:W3CDTF">2016-03-22T17:13:00Z</dcterms:created>
  <dcterms:modified xsi:type="dcterms:W3CDTF">2016-03-22T17:13:00Z</dcterms:modified>
</cp:coreProperties>
</file>